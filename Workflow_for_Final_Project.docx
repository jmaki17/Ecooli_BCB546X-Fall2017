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759950" w14:textId="77777777" w:rsidR="00247CE4" w:rsidRDefault="00517CA9">
      <w:r>
        <w:t>Workflow for Final Project:</w:t>
      </w:r>
    </w:p>
    <w:p w14:paraId="7087618F" w14:textId="77777777" w:rsidR="00517CA9" w:rsidRDefault="00517CA9">
      <w:r>
        <w:t xml:space="preserve">-only comparing 1 metro station and 1 hospital </w:t>
      </w:r>
    </w:p>
    <w:p w14:paraId="122770E0" w14:textId="21E41020" w:rsidR="008903C2" w:rsidRDefault="00517CA9">
      <w:pPr>
        <w:rPr>
          <w:rFonts w:eastAsia="Times New Roman" w:cs="Times New Roman"/>
        </w:rPr>
      </w:pPr>
      <w:r>
        <w:t>1.</w:t>
      </w:r>
      <w:r w:rsidRPr="00517CA9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Download raw sequencing data from SRP101374</w:t>
      </w:r>
      <w:r w:rsidR="007A4A21">
        <w:rPr>
          <w:rFonts w:eastAsia="Times New Roman" w:cs="Times New Roman"/>
        </w:rPr>
        <w:t xml:space="preserve"> link </w:t>
      </w:r>
      <w:r w:rsidR="007A4A21">
        <w:rPr>
          <w:rFonts w:eastAsia="Times New Roman" w:cs="Times New Roman"/>
        </w:rPr>
        <w:softHyphen/>
        <w:t xml:space="preserve">-&gt; </w:t>
      </w:r>
      <w:hyperlink r:id="rId4" w:history="1">
        <w:r w:rsidR="007A4A21" w:rsidRPr="00C91E03">
          <w:rPr>
            <w:rStyle w:val="Hyperlink"/>
            <w:rFonts w:eastAsia="Times New Roman" w:cs="Times New Roman"/>
          </w:rPr>
          <w:t>https://www.ncbi.nlm.nih.gov/sra/?term=SRP101374</w:t>
        </w:r>
      </w:hyperlink>
    </w:p>
    <w:p w14:paraId="7B935902" w14:textId="77777777" w:rsidR="007A4A21" w:rsidRDefault="007A4A21">
      <w:pPr>
        <w:rPr>
          <w:rFonts w:eastAsia="Times New Roman" w:cs="Times New Roman"/>
        </w:rPr>
      </w:pPr>
    </w:p>
    <w:p w14:paraId="7BFBD6A8" w14:textId="6D1720D2" w:rsidR="008903C2" w:rsidRDefault="008903C2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   a. NCBI</w:t>
      </w:r>
      <w:r w:rsidR="007A4A21">
        <w:rPr>
          <w:rFonts w:eastAsia="Times New Roman" w:cs="Times New Roman"/>
        </w:rPr>
        <w:t xml:space="preserve">   </w:t>
      </w:r>
    </w:p>
    <w:p w14:paraId="0117386B" w14:textId="73A8DCDA" w:rsidR="008903C2" w:rsidRDefault="008903C2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</w:t>
      </w:r>
      <w:r w:rsidR="0013485D">
        <w:rPr>
          <w:rFonts w:eastAsia="Times New Roman" w:cs="Times New Roman"/>
        </w:rPr>
        <w:t xml:space="preserve">    b.  Hospital 1 and Station 1</w:t>
      </w:r>
      <w:r>
        <w:rPr>
          <w:rFonts w:eastAsia="Times New Roman" w:cs="Times New Roman"/>
        </w:rPr>
        <w:t xml:space="preserve"> files</w:t>
      </w:r>
    </w:p>
    <w:p w14:paraId="07E75021" w14:textId="64EAC3B5" w:rsidR="008903C2" w:rsidRDefault="008903C2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   c. How to download?</w:t>
      </w:r>
    </w:p>
    <w:p w14:paraId="1D62D5D7" w14:textId="7DE5C21A" w:rsidR="0013485D" w:rsidRPr="0013485D" w:rsidRDefault="0013485D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>Justin</w:t>
      </w:r>
    </w:p>
    <w:p w14:paraId="42B1D302" w14:textId="7026C98C" w:rsidR="008903C2" w:rsidRDefault="008903C2">
      <w:pPr>
        <w:rPr>
          <w:rFonts w:eastAsia="Times New Roman" w:cs="Times New Roman"/>
        </w:rPr>
      </w:pPr>
      <w:r>
        <w:rPr>
          <w:rFonts w:eastAsia="Times New Roman" w:cs="Times New Roman"/>
        </w:rPr>
        <w:tab/>
      </w:r>
    </w:p>
    <w:p w14:paraId="3D35BB55" w14:textId="346F1F96" w:rsidR="00517CA9" w:rsidRDefault="00517CA9">
      <w:pPr>
        <w:rPr>
          <w:rFonts w:eastAsia="Times New Roman" w:cs="Times New Roman"/>
        </w:rPr>
      </w:pPr>
      <w:r>
        <w:rPr>
          <w:rFonts w:eastAsia="Times New Roman" w:cs="Times New Roman"/>
        </w:rPr>
        <w:t>2.</w:t>
      </w:r>
      <w:r w:rsidRPr="00517CA9">
        <w:rPr>
          <w:rFonts w:eastAsia="Times New Roman" w:cs="Times New Roman"/>
        </w:rPr>
        <w:t xml:space="preserve"> </w:t>
      </w:r>
      <w:r w:rsidR="00B6337B">
        <w:rPr>
          <w:rFonts w:eastAsia="Times New Roman" w:cs="Times New Roman"/>
        </w:rPr>
        <w:t>Sequenced</w:t>
      </w:r>
      <w:r>
        <w:rPr>
          <w:rFonts w:eastAsia="Times New Roman" w:cs="Times New Roman"/>
        </w:rPr>
        <w:t xml:space="preserve"> reads were processed with a quality control step to remove the adapter regions and low quality reads, and mapped to human genome to filter out contaminations by following the previously described steps (</w:t>
      </w:r>
      <w:hyperlink r:id="rId5" w:anchor="B38" w:history="1">
        <w:r>
          <w:rPr>
            <w:rStyle w:val="Hyperlink"/>
            <w:rFonts w:eastAsia="Times New Roman" w:cs="Times New Roman"/>
          </w:rPr>
          <w:t>Li X. et al., 2017</w:t>
        </w:r>
      </w:hyperlink>
      <w:r>
        <w:rPr>
          <w:rFonts w:eastAsia="Times New Roman" w:cs="Times New Roman"/>
        </w:rPr>
        <w:t>).</w:t>
      </w:r>
    </w:p>
    <w:p w14:paraId="60B6EE8F" w14:textId="7768AFC7" w:rsidR="0013485D" w:rsidRDefault="0013485D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>Joel, Justin weekend of 11/17/17</w:t>
      </w:r>
    </w:p>
    <w:p w14:paraId="524FF6F9" w14:textId="08CC1154" w:rsidR="004A213C" w:rsidRPr="0013485D" w:rsidRDefault="004A213C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>Start with fastq files, fastq files and use Mothur</w:t>
      </w:r>
    </w:p>
    <w:p w14:paraId="48F0A6BC" w14:textId="77777777" w:rsidR="008903C2" w:rsidRDefault="008903C2">
      <w:pPr>
        <w:rPr>
          <w:rFonts w:eastAsia="Times New Roman" w:cs="Times New Roman"/>
        </w:rPr>
      </w:pPr>
    </w:p>
    <w:p w14:paraId="599711CD" w14:textId="77777777" w:rsidR="008903C2" w:rsidRDefault="00517CA9">
      <w:pPr>
        <w:rPr>
          <w:ins w:id="0" w:author="Anast, Justin M [AN S]" w:date="2017-11-12T16:04:00Z"/>
          <w:rFonts w:eastAsia="Times New Roman" w:cs="Times New Roman"/>
        </w:rPr>
      </w:pPr>
      <w:r>
        <w:rPr>
          <w:rFonts w:eastAsia="Times New Roman" w:cs="Times New Roman"/>
        </w:rPr>
        <w:t>3. The high-quality reads were mapped to nr database by DIAMOND (</w:t>
      </w:r>
      <w:hyperlink r:id="rId6" w:anchor="B10" w:history="1">
        <w:r>
          <w:rPr>
            <w:rStyle w:val="Hyperlink"/>
            <w:rFonts w:eastAsia="Times New Roman" w:cs="Times New Roman"/>
          </w:rPr>
          <w:t>Buchfink et al., 2015</w:t>
        </w:r>
      </w:hyperlink>
      <w:r>
        <w:rPr>
          <w:rFonts w:eastAsia="Times New Roman" w:cs="Times New Roman"/>
        </w:rPr>
        <w:t>) with the default setting.</w:t>
      </w:r>
    </w:p>
    <w:p w14:paraId="51609321" w14:textId="1392B92C" w:rsidR="00517CA9" w:rsidRDefault="00517CA9">
      <w:pPr>
        <w:rPr>
          <w:ins w:id="1" w:author="Anast, Justin M [AN S]" w:date="2017-11-12T16:04:00Z"/>
          <w:rFonts w:eastAsia="Times New Roman" w:cs="Times New Roman"/>
        </w:rPr>
      </w:pPr>
      <w:r>
        <w:rPr>
          <w:rFonts w:eastAsia="Times New Roman" w:cs="Times New Roman"/>
        </w:rPr>
        <w:br/>
        <w:t>4. Lowest common ancestor (LCA) algorithm was implemented with LCA mapper from mtools of MEGAN5 (</w:t>
      </w:r>
      <w:hyperlink r:id="rId7" w:anchor="B26" w:history="1">
        <w:r>
          <w:rPr>
            <w:rStyle w:val="Hyperlink"/>
            <w:rFonts w:eastAsia="Times New Roman" w:cs="Times New Roman"/>
          </w:rPr>
          <w:t>Huson et al., 2011</w:t>
        </w:r>
      </w:hyperlink>
      <w:r>
        <w:rPr>
          <w:rFonts w:eastAsia="Times New Roman" w:cs="Times New Roman"/>
        </w:rPr>
        <w:t>) for taxonomy profiling of each read.</w:t>
      </w:r>
    </w:p>
    <w:p w14:paraId="7ED67C56" w14:textId="77777777" w:rsidR="008903C2" w:rsidRDefault="008903C2">
      <w:pPr>
        <w:rPr>
          <w:rFonts w:eastAsia="Times New Roman" w:cs="Times New Roman"/>
        </w:rPr>
      </w:pPr>
    </w:p>
    <w:p w14:paraId="00F93E5F" w14:textId="056CE7A8" w:rsidR="00517CA9" w:rsidRDefault="00517CA9">
      <w:pPr>
        <w:rPr>
          <w:ins w:id="2" w:author="Anast, Justin M [AN S]" w:date="2017-11-12T16:04:00Z"/>
          <w:rFonts w:eastAsia="Times New Roman" w:cs="Times New Roman"/>
        </w:rPr>
      </w:pPr>
      <w:r>
        <w:rPr>
          <w:rFonts w:eastAsia="Times New Roman" w:cs="Times New Roman"/>
        </w:rPr>
        <w:t>5. The reads mapped to eukaryotes were removed for the further analysis</w:t>
      </w:r>
    </w:p>
    <w:p w14:paraId="3DFFC79C" w14:textId="77777777" w:rsidR="008903C2" w:rsidRDefault="008903C2">
      <w:pPr>
        <w:rPr>
          <w:rFonts w:eastAsia="Times New Roman" w:cs="Times New Roman"/>
        </w:rPr>
      </w:pPr>
    </w:p>
    <w:p w14:paraId="74DA6CC5" w14:textId="77777777" w:rsidR="00517CA9" w:rsidRDefault="00517CA9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6. The relative abundance for each species was distilled from the LCA results using an </w:t>
      </w:r>
      <w:r>
        <w:rPr>
          <w:rFonts w:eastAsia="Times New Roman" w:cs="Times New Roman"/>
          <w:i/>
          <w:iCs/>
        </w:rPr>
        <w:t>in-house</w:t>
      </w:r>
      <w:r>
        <w:rPr>
          <w:rFonts w:eastAsia="Times New Roman" w:cs="Times New Roman"/>
        </w:rPr>
        <w:t xml:space="preserve"> script.</w:t>
      </w:r>
    </w:p>
    <w:p w14:paraId="7A8BAC7D" w14:textId="77777777" w:rsidR="00517CA9" w:rsidRDefault="00517CA9">
      <w:pPr>
        <w:rPr>
          <w:rFonts w:eastAsia="Times New Roman" w:cs="Times New Roman"/>
        </w:rPr>
      </w:pPr>
      <w:r>
        <w:rPr>
          <w:rFonts w:eastAsia="Times New Roman" w:cs="Times New Roman"/>
        </w:rPr>
        <w:t>-</w:t>
      </w:r>
      <w:r w:rsidRPr="007A4A21">
        <w:rPr>
          <w:rFonts w:eastAsia="Times New Roman" w:cs="Times New Roman"/>
          <w:highlight w:val="yellow"/>
          <w:rPrChange w:id="3" w:author="Anast, Justin M [AN S]" w:date="2017-11-12T16:15:00Z">
            <w:rPr>
              <w:rFonts w:eastAsia="Times New Roman" w:cs="Times New Roman"/>
            </w:rPr>
          </w:rPrChange>
        </w:rPr>
        <w:t>will need to figure out a script for determining relative abundance</w:t>
      </w:r>
    </w:p>
    <w:p w14:paraId="5B652494" w14:textId="189992A0" w:rsidR="00F37D1A" w:rsidRDefault="00F37D1A">
      <w:pPr>
        <w:rPr>
          <w:ins w:id="4" w:author="Anast, Justin M [AN S]" w:date="2017-11-12T16:04:00Z"/>
          <w:rFonts w:eastAsia="Times New Roman" w:cs="Times New Roman"/>
        </w:rPr>
      </w:pPr>
      <w:r>
        <w:rPr>
          <w:rFonts w:eastAsia="Times New Roman" w:cs="Times New Roman"/>
        </w:rPr>
        <w:t>-</w:t>
      </w:r>
      <w:r w:rsidRPr="00F37D1A">
        <w:t xml:space="preserve"> </w:t>
      </w:r>
      <w:r w:rsidRPr="00F37D1A">
        <w:rPr>
          <w:rFonts w:eastAsia="Times New Roman" w:cs="Times New Roman"/>
        </w:rPr>
        <w:t>http://deneflab.github.io/MicrobeMiseq/demos/mothur_2_phyloseq.html</w:t>
      </w:r>
      <w:r>
        <w:rPr>
          <w:rFonts w:eastAsia="Times New Roman" w:cs="Times New Roman"/>
        </w:rPr>
        <w:t xml:space="preserve"> (might be a good option for this)</w:t>
      </w:r>
    </w:p>
    <w:p w14:paraId="569ACDA1" w14:textId="77777777" w:rsidR="008903C2" w:rsidRDefault="008903C2">
      <w:pPr>
        <w:rPr>
          <w:rFonts w:eastAsia="Times New Roman" w:cs="Times New Roman"/>
        </w:rPr>
      </w:pPr>
    </w:p>
    <w:p w14:paraId="523934A1" w14:textId="6F5DD211" w:rsidR="00F37D1A" w:rsidRPr="007A4A21" w:rsidRDefault="00F37D1A">
      <w:pPr>
        <w:rPr>
          <w:ins w:id="5" w:author="Anast, Justin M [AN S]" w:date="2017-11-12T16:05:00Z"/>
          <w:rFonts w:eastAsia="Times New Roman" w:cs="Times New Roman"/>
        </w:rPr>
      </w:pPr>
      <w:r>
        <w:rPr>
          <w:rFonts w:eastAsia="Times New Roman" w:cs="Times New Roman"/>
        </w:rPr>
        <w:t>7. The bacterial species were queried against PATRIC (</w:t>
      </w:r>
      <w:hyperlink r:id="rId8" w:anchor="B63" w:history="1">
        <w:r>
          <w:rPr>
            <w:rStyle w:val="Hyperlink"/>
            <w:rFonts w:eastAsia="Times New Roman" w:cs="Times New Roman"/>
          </w:rPr>
          <w:t>Wattam et al., 2014</w:t>
        </w:r>
      </w:hyperlink>
      <w:r>
        <w:rPr>
          <w:rFonts w:eastAsia="Times New Roman" w:cs="Times New Roman"/>
        </w:rPr>
        <w:t>) for categorization. For potential pathogenic species annotation, three lists of potential pathogens (</w:t>
      </w:r>
      <w:hyperlink r:id="rId9" w:anchor="B30" w:history="1">
        <w:r>
          <w:rPr>
            <w:rStyle w:val="Hyperlink"/>
            <w:rFonts w:eastAsia="Times New Roman" w:cs="Times New Roman"/>
          </w:rPr>
          <w:t>Kembel et al., 2012</w:t>
        </w:r>
      </w:hyperlink>
      <w:r>
        <w:rPr>
          <w:rFonts w:eastAsia="Times New Roman" w:cs="Times New Roman"/>
        </w:rPr>
        <w:t xml:space="preserve">; </w:t>
      </w:r>
      <w:hyperlink r:id="rId10" w:anchor="B20" w:history="1">
        <w:r>
          <w:rPr>
            <w:rStyle w:val="Hyperlink"/>
            <w:rFonts w:eastAsia="Times New Roman" w:cs="Times New Roman"/>
          </w:rPr>
          <w:t>Forsberg et al., 2014</w:t>
        </w:r>
      </w:hyperlink>
      <w:r>
        <w:rPr>
          <w:rFonts w:eastAsia="Times New Roman" w:cs="Times New Roman"/>
        </w:rPr>
        <w:t xml:space="preserve">; </w:t>
      </w:r>
      <w:hyperlink r:id="rId11" w:anchor="B63" w:history="1">
        <w:r>
          <w:rPr>
            <w:rStyle w:val="Hyperlink"/>
            <w:rFonts w:eastAsia="Times New Roman" w:cs="Times New Roman"/>
          </w:rPr>
          <w:t>Wattam et al., 2014</w:t>
        </w:r>
      </w:hyperlink>
      <w:r>
        <w:rPr>
          <w:rFonts w:eastAsia="Times New Roman" w:cs="Times New Roman"/>
        </w:rPr>
        <w:t>) were combined.</w:t>
      </w:r>
      <w:ins w:id="6" w:author="Anast, Justin M [AN S]" w:date="2017-11-12T16:16:00Z">
        <w:r w:rsidR="007A4A21">
          <w:rPr>
            <w:rFonts w:eastAsia="Times New Roman" w:cs="Times New Roman"/>
          </w:rPr>
          <w:t xml:space="preserve"> </w:t>
        </w:r>
      </w:ins>
      <w:r w:rsidR="007A4A21" w:rsidRPr="007A4A21">
        <w:rPr>
          <w:rFonts w:eastAsia="Times New Roman" w:cs="Times New Roman"/>
          <w:highlight w:val="yellow"/>
        </w:rPr>
        <w:t>Maybe skipable, because it depends if we want to do figures that have potential pathogenic species.</w:t>
      </w:r>
      <w:r w:rsidR="007A4A21">
        <w:rPr>
          <w:rFonts w:eastAsia="Times New Roman" w:cs="Times New Roman"/>
        </w:rPr>
        <w:t xml:space="preserve"> </w:t>
      </w:r>
    </w:p>
    <w:p w14:paraId="319F02A5" w14:textId="77777777" w:rsidR="008903C2" w:rsidRDefault="008903C2">
      <w:pPr>
        <w:rPr>
          <w:rFonts w:eastAsia="Times New Roman" w:cs="Times New Roman"/>
        </w:rPr>
      </w:pPr>
    </w:p>
    <w:p w14:paraId="77A4EFC8" w14:textId="2D212313" w:rsidR="00F37D1A" w:rsidRDefault="00F37D1A">
      <w:pPr>
        <w:rPr>
          <w:ins w:id="7" w:author="Anast, Justin M [AN S]" w:date="2017-11-12T16:05:00Z"/>
          <w:rFonts w:eastAsia="Times New Roman" w:cs="Times New Roman"/>
        </w:rPr>
      </w:pPr>
      <w:r>
        <w:rPr>
          <w:rFonts w:eastAsia="Times New Roman" w:cs="Times New Roman"/>
        </w:rPr>
        <w:t>8. For 16S rRNA gene extraction, the filtered reads were mapped against ribosomal RNA SILVA</w:t>
      </w:r>
      <w:r w:rsidR="007A4A21">
        <w:rPr>
          <w:rFonts w:eastAsia="Times New Roman" w:cs="Times New Roman"/>
        </w:rPr>
        <w:t xml:space="preserve"> (database where they compared 16s’s)</w:t>
      </w:r>
      <w:r>
        <w:rPr>
          <w:rFonts w:eastAsia="Times New Roman" w:cs="Times New Roman"/>
        </w:rPr>
        <w:t xml:space="preserve"> reference sequences (SSURef_NR99_115; </w:t>
      </w:r>
      <w:hyperlink r:id="rId12" w:anchor="B54" w:history="1">
        <w:r>
          <w:rPr>
            <w:rStyle w:val="Hyperlink"/>
            <w:rFonts w:eastAsia="Times New Roman" w:cs="Times New Roman"/>
          </w:rPr>
          <w:t>Quast et al., 2013</w:t>
        </w:r>
      </w:hyperlink>
      <w:r>
        <w:rPr>
          <w:rFonts w:eastAsia="Times New Roman" w:cs="Times New Roman"/>
        </w:rPr>
        <w:t>) using assign_taxonomy.py</w:t>
      </w:r>
      <w:r w:rsidR="007C672A">
        <w:rPr>
          <w:rFonts w:eastAsia="Times New Roman" w:cs="Times New Roman"/>
        </w:rPr>
        <w:t xml:space="preserve"> (python</w:t>
      </w:r>
      <w:r w:rsidR="0004290A">
        <w:rPr>
          <w:rFonts w:eastAsia="Times New Roman" w:cs="Times New Roman"/>
        </w:rPr>
        <w:t>)</w:t>
      </w:r>
      <w:r>
        <w:rPr>
          <w:rFonts w:eastAsia="Times New Roman" w:cs="Times New Roman"/>
        </w:rPr>
        <w:t xml:space="preserve"> from QIIME (</w:t>
      </w:r>
      <w:hyperlink r:id="rId13" w:anchor="B12" w:history="1">
        <w:r>
          <w:rPr>
            <w:rStyle w:val="Hyperlink"/>
            <w:rFonts w:eastAsia="Times New Roman" w:cs="Times New Roman"/>
          </w:rPr>
          <w:t>Caporaso et al., 2010</w:t>
        </w:r>
      </w:hyperlink>
      <w:r>
        <w:rPr>
          <w:rFonts w:eastAsia="Times New Roman" w:cs="Times New Roman"/>
        </w:rPr>
        <w:t>) with blast as the assignment method.</w:t>
      </w:r>
    </w:p>
    <w:p w14:paraId="617A7FE8" w14:textId="77777777" w:rsidR="008903C2" w:rsidRDefault="008903C2">
      <w:pPr>
        <w:rPr>
          <w:rFonts w:eastAsia="Times New Roman" w:cs="Times New Roman"/>
        </w:rPr>
      </w:pPr>
    </w:p>
    <w:p w14:paraId="0D8FD00F" w14:textId="43029F4A" w:rsidR="00F37D1A" w:rsidRDefault="00F37D1A">
      <w:pPr>
        <w:rPr>
          <w:ins w:id="8" w:author="Anast, Justin M [AN S]" w:date="2017-11-12T16:05:00Z"/>
          <w:rFonts w:eastAsia="Times New Roman" w:cs="Times New Roman"/>
        </w:rPr>
      </w:pPr>
      <w:r>
        <w:rPr>
          <w:rFonts w:eastAsia="Times New Roman" w:cs="Times New Roman"/>
        </w:rPr>
        <w:t>9.</w:t>
      </w:r>
      <w:r w:rsidR="00FE602A">
        <w:rPr>
          <w:rFonts w:eastAsia="Times New Roman" w:cs="Times New Roman"/>
        </w:rPr>
        <w:t xml:space="preserve"> Shannon alpha-diversity of each shotgun-sequencing sample was calculated with VEGAN </w:t>
      </w:r>
      <w:r w:rsidR="007A4A21">
        <w:rPr>
          <w:rFonts w:eastAsia="Times New Roman" w:cs="Times New Roman"/>
        </w:rPr>
        <w:t>(</w:t>
      </w:r>
      <w:r w:rsidR="007C672A">
        <w:rPr>
          <w:rFonts w:eastAsia="Times New Roman" w:cs="Times New Roman"/>
        </w:rPr>
        <w:t>R</w:t>
      </w:r>
      <w:r w:rsidR="007A4A21">
        <w:rPr>
          <w:rFonts w:eastAsia="Times New Roman" w:cs="Times New Roman"/>
        </w:rPr>
        <w:t xml:space="preserve">) </w:t>
      </w:r>
      <w:r w:rsidR="00FE602A">
        <w:rPr>
          <w:rFonts w:eastAsia="Times New Roman" w:cs="Times New Roman"/>
        </w:rPr>
        <w:t>(</w:t>
      </w:r>
      <w:hyperlink r:id="rId14" w:anchor="B17" w:history="1">
        <w:r w:rsidR="00FE602A">
          <w:rPr>
            <w:rStyle w:val="Hyperlink"/>
            <w:rFonts w:eastAsia="Times New Roman" w:cs="Times New Roman"/>
          </w:rPr>
          <w:t>Dixon, 2009</w:t>
        </w:r>
      </w:hyperlink>
      <w:r w:rsidR="00FE602A">
        <w:rPr>
          <w:rFonts w:eastAsia="Times New Roman" w:cs="Times New Roman"/>
        </w:rPr>
        <w:t>) based on the relative abundance of each species from 1 M subsampled reads.</w:t>
      </w:r>
    </w:p>
    <w:p w14:paraId="4AF2C3B2" w14:textId="77777777" w:rsidR="008903C2" w:rsidRDefault="008903C2">
      <w:pPr>
        <w:rPr>
          <w:rFonts w:eastAsia="Times New Roman" w:cs="Times New Roman"/>
        </w:rPr>
      </w:pPr>
    </w:p>
    <w:p w14:paraId="612D816D" w14:textId="40C2E7CE" w:rsidR="00FE602A" w:rsidRDefault="00FE602A">
      <w:pPr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10. Weighted UniFrac</w:t>
      </w:r>
      <w:r w:rsidR="007A4A21">
        <w:rPr>
          <w:rFonts w:eastAsia="Times New Roman" w:cs="Times New Roman"/>
        </w:rPr>
        <w:t xml:space="preserve"> ®</w:t>
      </w:r>
      <w:r>
        <w:rPr>
          <w:rFonts w:eastAsia="Times New Roman" w:cs="Times New Roman"/>
        </w:rPr>
        <w:t xml:space="preserve"> distance was calculated PhylosEq </w:t>
      </w:r>
      <w:r w:rsidR="007A4A21">
        <w:rPr>
          <w:rFonts w:eastAsia="Times New Roman" w:cs="Times New Roman"/>
        </w:rPr>
        <w:t xml:space="preserve">® </w:t>
      </w:r>
      <w:r>
        <w:rPr>
          <w:rFonts w:eastAsia="Times New Roman" w:cs="Times New Roman"/>
        </w:rPr>
        <w:t>(</w:t>
      </w:r>
      <w:hyperlink r:id="rId15" w:anchor="B44" w:history="1">
        <w:r>
          <w:rPr>
            <w:rStyle w:val="Hyperlink"/>
            <w:rFonts w:eastAsia="Times New Roman" w:cs="Times New Roman"/>
          </w:rPr>
          <w:t>McMurdie and Holmes, 2013</w:t>
        </w:r>
      </w:hyperlink>
      <w:r>
        <w:rPr>
          <w:rFonts w:eastAsia="Times New Roman" w:cs="Times New Roman"/>
        </w:rPr>
        <w:t>) based on the species-level taxonomic profile.</w:t>
      </w:r>
    </w:p>
    <w:p w14:paraId="1043948B" w14:textId="655E87FC" w:rsidR="007A4A21" w:rsidRDefault="007A4A21">
      <w:pPr>
        <w:rPr>
          <w:ins w:id="9" w:author="Anast, Justin M [AN S]" w:date="2017-11-12T16:05:00Z"/>
          <w:rFonts w:eastAsia="Times New Roman" w:cs="Times New Roman"/>
        </w:rPr>
      </w:pPr>
      <w:r w:rsidRPr="007A4A21">
        <w:rPr>
          <w:rFonts w:eastAsia="Times New Roman" w:cs="Times New Roman"/>
          <w:highlight w:val="yellow"/>
        </w:rPr>
        <w:t>Only if we can get data from other studies “pre-analyzed OTUs”</w:t>
      </w:r>
    </w:p>
    <w:p w14:paraId="657C14D6" w14:textId="77777777" w:rsidR="008903C2" w:rsidRDefault="008903C2">
      <w:pPr>
        <w:rPr>
          <w:rFonts w:eastAsia="Times New Roman" w:cs="Times New Roman"/>
        </w:rPr>
      </w:pPr>
    </w:p>
    <w:p w14:paraId="29CB125C" w14:textId="216E0C94" w:rsidR="00FE602A" w:rsidRDefault="00FE602A">
      <w:pPr>
        <w:rPr>
          <w:rFonts w:eastAsia="Times New Roman" w:cs="Times New Roman"/>
        </w:rPr>
      </w:pPr>
      <w:r>
        <w:rPr>
          <w:rFonts w:eastAsia="Times New Roman" w:cs="Times New Roman"/>
        </w:rPr>
        <w:t>11. To evaluate the community dissimilarities between 16S rRNA samples, Bray-Curtis dissimilarity</w:t>
      </w:r>
      <w:r w:rsidR="007A4A21">
        <w:rPr>
          <w:rFonts w:eastAsia="Times New Roman" w:cs="Times New Roman"/>
        </w:rPr>
        <w:t xml:space="preserve"> ®</w:t>
      </w:r>
      <w:r>
        <w:rPr>
          <w:rFonts w:eastAsia="Times New Roman" w:cs="Times New Roman"/>
        </w:rPr>
        <w:t xml:space="preserve"> </w:t>
      </w:r>
      <w:r w:rsidR="007A4A21">
        <w:rPr>
          <w:rFonts w:eastAsia="Times New Roman" w:cs="Times New Roman"/>
        </w:rPr>
        <w:t>(type of similarity index, gives you a value how similar is</w:t>
      </w:r>
      <w:r w:rsidR="0004290A">
        <w:rPr>
          <w:rFonts w:eastAsia="Times New Roman" w:cs="Times New Roman"/>
        </w:rPr>
        <w:t>: can be done with package ® phylosEq</w:t>
      </w:r>
      <w:r w:rsidR="007A4A21">
        <w:rPr>
          <w:rFonts w:eastAsia="Times New Roman" w:cs="Times New Roman"/>
        </w:rPr>
        <w:t xml:space="preserve">) </w:t>
      </w:r>
      <w:r>
        <w:rPr>
          <w:rFonts w:eastAsia="Times New Roman" w:cs="Times New Roman"/>
        </w:rPr>
        <w:t>was calculated based on the relative abundance of each genus</w:t>
      </w:r>
    </w:p>
    <w:p w14:paraId="7B2C8A43" w14:textId="77777777" w:rsidR="008903C2" w:rsidRDefault="008903C2">
      <w:pPr>
        <w:rPr>
          <w:ins w:id="10" w:author="Anast, Justin M [AN S]" w:date="2017-11-12T16:05:00Z"/>
          <w:rFonts w:eastAsia="Times New Roman" w:cs="Times New Roman"/>
        </w:rPr>
      </w:pPr>
    </w:p>
    <w:p w14:paraId="6CE4D615" w14:textId="77777777" w:rsidR="008903C2" w:rsidRDefault="008903C2">
      <w:pPr>
        <w:rPr>
          <w:ins w:id="11" w:author="Anast, Justin M [AN S]" w:date="2017-11-12T16:05:00Z"/>
          <w:rFonts w:eastAsia="Times New Roman" w:cs="Times New Roman"/>
        </w:rPr>
      </w:pPr>
    </w:p>
    <w:p w14:paraId="6E8C0C24" w14:textId="76C13395" w:rsidR="00FE602A" w:rsidRDefault="00FE602A">
      <w:pPr>
        <w:rPr>
          <w:ins w:id="12" w:author="Anast, Justin M [AN S]" w:date="2017-11-12T16:05:00Z"/>
          <w:rFonts w:eastAsia="Times New Roman" w:cs="Times New Roman"/>
        </w:rPr>
      </w:pPr>
      <w:r>
        <w:rPr>
          <w:rFonts w:eastAsia="Times New Roman" w:cs="Times New Roman"/>
        </w:rPr>
        <w:t xml:space="preserve">12. </w:t>
      </w:r>
      <w:r w:rsidR="003E3777">
        <w:rPr>
          <w:rFonts w:eastAsia="Times New Roman" w:cs="Times New Roman"/>
        </w:rPr>
        <w:t>Wilcoxon rank sum test on R</w:t>
      </w:r>
    </w:p>
    <w:p w14:paraId="5CC7FECE" w14:textId="77777777" w:rsidR="008903C2" w:rsidRDefault="008903C2">
      <w:pPr>
        <w:rPr>
          <w:rFonts w:eastAsia="Times New Roman" w:cs="Times New Roman"/>
        </w:rPr>
      </w:pPr>
    </w:p>
    <w:p w14:paraId="0DBAAE2D" w14:textId="77777777" w:rsidR="003E3777" w:rsidRDefault="003E3777">
      <w:pPr>
        <w:rPr>
          <w:rFonts w:eastAsia="Times New Roman" w:cs="Times New Roman"/>
        </w:rPr>
      </w:pPr>
      <w:r>
        <w:rPr>
          <w:rFonts w:eastAsia="Times New Roman" w:cs="Times New Roman"/>
        </w:rPr>
        <w:t>13. To detect significant items such as genera or species, analysis of similarities (ANOSIM) was implemented using QIIME (</w:t>
      </w:r>
      <w:hyperlink r:id="rId16" w:anchor="B12" w:history="1">
        <w:r>
          <w:rPr>
            <w:rStyle w:val="Hyperlink"/>
            <w:rFonts w:eastAsia="Times New Roman" w:cs="Times New Roman"/>
          </w:rPr>
          <w:t>Caporaso et al., 2010</w:t>
        </w:r>
      </w:hyperlink>
      <w:r>
        <w:rPr>
          <w:rFonts w:eastAsia="Times New Roman" w:cs="Times New Roman"/>
        </w:rPr>
        <w:t>). Also, adonis (QIIME) was employed to evaluate the significance of a variable in determining variation of distances.</w:t>
      </w:r>
    </w:p>
    <w:p w14:paraId="4DB8B9CE" w14:textId="77777777" w:rsidR="003E3777" w:rsidRDefault="003E3777">
      <w:pPr>
        <w:rPr>
          <w:rFonts w:eastAsia="Times New Roman" w:cs="Times New Roman"/>
        </w:rPr>
      </w:pPr>
    </w:p>
    <w:p w14:paraId="42BCFC49" w14:textId="77777777" w:rsidR="003E3777" w:rsidRDefault="003E377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Our analyses: </w:t>
      </w:r>
    </w:p>
    <w:p w14:paraId="67275E4D" w14:textId="64056E1A" w:rsidR="003E3777" w:rsidRDefault="003E3777">
      <w:pPr>
        <w:rPr>
          <w:rFonts w:eastAsia="Times New Roman" w:cs="Times New Roman"/>
        </w:rPr>
      </w:pPr>
      <w:r>
        <w:rPr>
          <w:rFonts w:eastAsia="Times New Roman" w:cs="Times New Roman"/>
        </w:rPr>
        <w:t>1. Rarefaction curve</w:t>
      </w:r>
      <w:r w:rsidR="007C672A">
        <w:rPr>
          <w:rFonts w:eastAsia="Times New Roman" w:cs="Times New Roman"/>
        </w:rPr>
        <w:t xml:space="preserve"> </w:t>
      </w:r>
      <w:r w:rsidR="007C672A" w:rsidRPr="007C672A">
        <w:rPr>
          <w:rFonts w:eastAsia="Times New Roman" w:cs="Times New Roman"/>
          <w:highlight w:val="yellow"/>
        </w:rPr>
        <w:t>YES</w:t>
      </w:r>
    </w:p>
    <w:p w14:paraId="6C598B62" w14:textId="66F10A01" w:rsidR="003E3777" w:rsidRDefault="003E377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2. Heatmap with relative abundances </w:t>
      </w:r>
      <w:r w:rsidR="007C672A">
        <w:rPr>
          <w:rFonts w:eastAsia="Times New Roman" w:cs="Times New Roman"/>
        </w:rPr>
        <w:t xml:space="preserve"> </w:t>
      </w:r>
      <w:r w:rsidR="007C672A" w:rsidRPr="007C672A">
        <w:rPr>
          <w:rFonts w:eastAsia="Times New Roman" w:cs="Times New Roman"/>
          <w:highlight w:val="yellow"/>
        </w:rPr>
        <w:t>YES</w:t>
      </w:r>
    </w:p>
    <w:p w14:paraId="42451F85" w14:textId="21AA2008" w:rsidR="003E3777" w:rsidRDefault="003E3777">
      <w:pPr>
        <w:rPr>
          <w:rFonts w:eastAsia="Times New Roman" w:cs="Times New Roman"/>
        </w:rPr>
      </w:pPr>
      <w:r>
        <w:rPr>
          <w:rFonts w:eastAsia="Times New Roman" w:cs="Times New Roman"/>
        </w:rPr>
        <w:t>3. What else????</w:t>
      </w:r>
      <w:r w:rsidR="007E3934">
        <w:rPr>
          <w:rFonts w:eastAsia="Times New Roman" w:cs="Times New Roman"/>
        </w:rPr>
        <w:t xml:space="preserve"> Add Github repository on slides</w:t>
      </w:r>
      <w:bookmarkStart w:id="13" w:name="_GoBack"/>
      <w:bookmarkEnd w:id="13"/>
    </w:p>
    <w:p w14:paraId="70D700F6" w14:textId="4819C737" w:rsidR="00786DD5" w:rsidRDefault="00786DD5"/>
    <w:p w14:paraId="1FFC76AE" w14:textId="45700022" w:rsidR="007C672A" w:rsidRDefault="007C672A">
      <w:r>
        <w:t xml:space="preserve">Project due: </w:t>
      </w:r>
    </w:p>
    <w:p w14:paraId="74C1E9DF" w14:textId="349785F2" w:rsidR="007C672A" w:rsidRDefault="007C672A">
      <w:r>
        <w:t xml:space="preserve">Meeting Dates: </w:t>
      </w:r>
    </w:p>
    <w:p w14:paraId="33FA6457" w14:textId="5986EB8B" w:rsidR="001250ED" w:rsidRDefault="001250ED">
      <w:r>
        <w:t>Monday 13</w:t>
      </w:r>
      <w:r w:rsidRPr="001250ED">
        <w:rPr>
          <w:vertAlign w:val="superscript"/>
        </w:rPr>
        <w:t>th</w:t>
      </w:r>
      <w:r>
        <w:t>, NOV, 1-2pm Hopefully with Tracy (by then we should know our jobs?? Plan the rest)</w:t>
      </w:r>
    </w:p>
    <w:p w14:paraId="7C4CBA1E" w14:textId="76468BEB" w:rsidR="001250ED" w:rsidRDefault="007C672A">
      <w:r>
        <w:t>Friday 17</w:t>
      </w:r>
      <w:r w:rsidRPr="007C672A">
        <w:rPr>
          <w:vertAlign w:val="superscript"/>
        </w:rPr>
        <w:t>th</w:t>
      </w:r>
      <w:r>
        <w:t>, NOV, 5</w:t>
      </w:r>
      <w:r w:rsidR="001250ED">
        <w:t>:30</w:t>
      </w:r>
      <w:r>
        <w:t>pm</w:t>
      </w:r>
      <w:r w:rsidR="001250ED">
        <w:t>, Justin’s place</w:t>
      </w:r>
    </w:p>
    <w:p w14:paraId="0B72BC1F" w14:textId="0053E42A" w:rsidR="001250ED" w:rsidRDefault="001250ED">
      <w:r>
        <w:t>Sunday 26</w:t>
      </w:r>
      <w:r w:rsidRPr="001250ED">
        <w:rPr>
          <w:vertAlign w:val="superscript"/>
        </w:rPr>
        <w:t>th</w:t>
      </w:r>
      <w:r w:rsidR="00113D3C">
        <w:t>, NOV, 5</w:t>
      </w:r>
      <w:r>
        <w:t>pm Justin’s place</w:t>
      </w:r>
    </w:p>
    <w:p w14:paraId="11C890EA" w14:textId="77777777" w:rsidR="001250ED" w:rsidRDefault="001250ED"/>
    <w:p w14:paraId="0E1AC8D7" w14:textId="77777777" w:rsidR="001250ED" w:rsidRDefault="001250ED"/>
    <w:p w14:paraId="6BCCD68D" w14:textId="5F7A9255" w:rsidR="007C672A" w:rsidRDefault="001250ED">
      <w:r>
        <w:t xml:space="preserve"> </w:t>
      </w:r>
    </w:p>
    <w:sectPr w:rsidR="007C672A" w:rsidSect="00247C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ast, Justin M [AN S]">
    <w15:presenceInfo w15:providerId="None" w15:userId="Anast, Justin M [AN S]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CA9"/>
    <w:rsid w:val="0004290A"/>
    <w:rsid w:val="00113D3C"/>
    <w:rsid w:val="001250ED"/>
    <w:rsid w:val="0013485D"/>
    <w:rsid w:val="00247CE4"/>
    <w:rsid w:val="003A4C37"/>
    <w:rsid w:val="003E3777"/>
    <w:rsid w:val="004A213C"/>
    <w:rsid w:val="00517CA9"/>
    <w:rsid w:val="00786DD5"/>
    <w:rsid w:val="007A4A21"/>
    <w:rsid w:val="007C672A"/>
    <w:rsid w:val="007E3934"/>
    <w:rsid w:val="008903C2"/>
    <w:rsid w:val="00B6337B"/>
    <w:rsid w:val="00F37D1A"/>
    <w:rsid w:val="00F91D76"/>
    <w:rsid w:val="00FE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58964D"/>
  <w14:defaultImageDpi w14:val="300"/>
  <w15:docId w15:val="{E9A829C6-8795-43E4-973F-7ED5BB9B1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CA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A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A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frontiersin.org/articles/10.3389/fmicb.2017.00632/full" TargetMode="External"/><Relationship Id="rId12" Type="http://schemas.openxmlformats.org/officeDocument/2006/relationships/hyperlink" Target="https://www.frontiersin.org/articles/10.3389/fmicb.2017.00632/full" TargetMode="External"/><Relationship Id="rId13" Type="http://schemas.openxmlformats.org/officeDocument/2006/relationships/hyperlink" Target="https://www.frontiersin.org/articles/10.3389/fmicb.2017.00632/full" TargetMode="External"/><Relationship Id="rId14" Type="http://schemas.openxmlformats.org/officeDocument/2006/relationships/hyperlink" Target="https://www.frontiersin.org/articles/10.3389/fmicb.2017.00632/full" TargetMode="External"/><Relationship Id="rId15" Type="http://schemas.openxmlformats.org/officeDocument/2006/relationships/hyperlink" Target="https://www.frontiersin.org/articles/10.3389/fmicb.2017.00632/full" TargetMode="External"/><Relationship Id="rId16" Type="http://schemas.openxmlformats.org/officeDocument/2006/relationships/hyperlink" Target="https://www.frontiersin.org/articles/10.3389/fmicb.2017.00632/full" TargetMode="External"/><Relationship Id="rId17" Type="http://schemas.openxmlformats.org/officeDocument/2006/relationships/fontTable" Target="fontTable.xml"/><Relationship Id="rId18" Type="http://schemas.microsoft.com/office/2011/relationships/people" Target="peop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ncbi.nlm.nih.gov/sra/?term=SRP101374" TargetMode="External"/><Relationship Id="rId5" Type="http://schemas.openxmlformats.org/officeDocument/2006/relationships/hyperlink" Target="https://www.frontiersin.org/articles/10.3389/fmicb.2017.00632/full" TargetMode="External"/><Relationship Id="rId6" Type="http://schemas.openxmlformats.org/officeDocument/2006/relationships/hyperlink" Target="https://www.frontiersin.org/articles/10.3389/fmicb.2017.00632/full" TargetMode="External"/><Relationship Id="rId7" Type="http://schemas.openxmlformats.org/officeDocument/2006/relationships/hyperlink" Target="https://www.frontiersin.org/articles/10.3389/fmicb.2017.00632/full" TargetMode="External"/><Relationship Id="rId8" Type="http://schemas.openxmlformats.org/officeDocument/2006/relationships/hyperlink" Target="https://www.frontiersin.org/articles/10.3389/fmicb.2017.00632/full" TargetMode="External"/><Relationship Id="rId9" Type="http://schemas.openxmlformats.org/officeDocument/2006/relationships/hyperlink" Target="https://www.frontiersin.org/articles/10.3389/fmicb.2017.00632/full" TargetMode="External"/><Relationship Id="rId10" Type="http://schemas.openxmlformats.org/officeDocument/2006/relationships/hyperlink" Target="https://www.frontiersin.org/articles/10.3389/fmicb.2017.00632/f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645</Words>
  <Characters>3681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Maki</dc:creator>
  <cp:keywords/>
  <dc:description/>
  <cp:lastModifiedBy>Microsoft Office User</cp:lastModifiedBy>
  <cp:revision>7</cp:revision>
  <dcterms:created xsi:type="dcterms:W3CDTF">2017-11-12T22:40:00Z</dcterms:created>
  <dcterms:modified xsi:type="dcterms:W3CDTF">2017-12-08T15:42:00Z</dcterms:modified>
</cp:coreProperties>
</file>